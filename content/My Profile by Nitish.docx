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A04EE" w14:textId="77777777" w:rsidR="00AE4683" w:rsidRPr="00764BE0" w:rsidRDefault="00D77D4C" w:rsidP="004D094D">
      <w:pPr>
        <w:rPr>
          <w:b/>
          <w:bCs/>
          <w:u w:val="single"/>
        </w:rPr>
      </w:pPr>
      <w:r w:rsidRPr="00764BE0">
        <w:rPr>
          <w:b/>
          <w:bCs/>
          <w:u w:val="single"/>
        </w:rPr>
        <w:t>My Profile:</w:t>
      </w:r>
    </w:p>
    <w:p w14:paraId="56649158" w14:textId="05224046" w:rsidR="00AE4683" w:rsidRDefault="00AE4683">
      <w:r>
        <w:t xml:space="preserve">On clicking on User profile, you will get </w:t>
      </w:r>
      <w:r w:rsidR="00D24FE7">
        <w:t>‘</w:t>
      </w:r>
      <w:r>
        <w:t>My profile</w:t>
      </w:r>
      <w:r w:rsidR="00D24FE7">
        <w:t>’</w:t>
      </w:r>
      <w:r>
        <w:t>. You can update your personal, parents &amp; Educational detail from here.</w:t>
      </w:r>
    </w:p>
    <w:p w14:paraId="0E085F27" w14:textId="77777777" w:rsidR="004D094D" w:rsidRDefault="004D094D"/>
    <w:p w14:paraId="0D5B1183" w14:textId="79BB82D0" w:rsidR="004D094D" w:rsidRDefault="00EB547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F78C8A" wp14:editId="39E4AFD4">
                <wp:simplePos x="0" y="0"/>
                <wp:positionH relativeFrom="column">
                  <wp:posOffset>4369349</wp:posOffset>
                </wp:positionH>
                <wp:positionV relativeFrom="paragraph">
                  <wp:posOffset>214681</wp:posOffset>
                </wp:positionV>
                <wp:extent cx="1427669" cy="234453"/>
                <wp:effectExtent l="0" t="0" r="20320" b="133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669" cy="23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A8E79" w14:textId="7FFF2A7C" w:rsidR="00EB5479" w:rsidRPr="00EB5479" w:rsidRDefault="00EB547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EB5479">
                              <w:rPr>
                                <w:color w:val="FF0000"/>
                                <w:sz w:val="16"/>
                                <w:szCs w:val="16"/>
                              </w:rPr>
                              <w:t>You can sign out from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78C8A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44.05pt;margin-top:16.9pt;width:112.4pt;height:18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" fillcolor="white [3201]" strokeweight=".5pt">
                <v:textbox>
                  <w:txbxContent>
                    <w:p w14:paraId="26DA8E79" w14:textId="7FFF2A7C" w:rsidR="00EB5479" w:rsidRPr="00EB5479" w:rsidRDefault="00EB547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EB5479">
                        <w:rPr>
                          <w:color w:val="FF0000"/>
                          <w:sz w:val="16"/>
                          <w:szCs w:val="16"/>
                        </w:rPr>
                        <w:t>You can sign out from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CC88D3" wp14:editId="64680289">
                <wp:simplePos x="0" y="0"/>
                <wp:positionH relativeFrom="column">
                  <wp:posOffset>5214551</wp:posOffset>
                </wp:positionH>
                <wp:positionV relativeFrom="paragraph">
                  <wp:posOffset>422275</wp:posOffset>
                </wp:positionV>
                <wp:extent cx="0" cy="138396"/>
                <wp:effectExtent l="76200" t="0" r="57150" b="527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3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00FF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10.6pt;margin-top:33.25pt;width:0;height:10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0241E8" wp14:editId="1844B5B3">
                <wp:simplePos x="0" y="0"/>
                <wp:positionH relativeFrom="column">
                  <wp:posOffset>4952588</wp:posOffset>
                </wp:positionH>
                <wp:positionV relativeFrom="paragraph">
                  <wp:posOffset>545843</wp:posOffset>
                </wp:positionV>
                <wp:extent cx="370703" cy="182880"/>
                <wp:effectExtent l="0" t="0" r="10795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C6EE1" id="Rectangle 21" o:spid="_x0000_s1026" style="position:absolute;margin-left:389.95pt;margin-top:43pt;width:29.2pt;height:14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" filled="f" strokecolor="red" strokeweight="1pt"/>
            </w:pict>
          </mc:Fallback>
        </mc:AlternateContent>
      </w:r>
      <w:r w:rsidR="00764BE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D26345" wp14:editId="62D747A9">
                <wp:simplePos x="0" y="0"/>
                <wp:positionH relativeFrom="column">
                  <wp:posOffset>2006737</wp:posOffset>
                </wp:positionH>
                <wp:positionV relativeFrom="paragraph">
                  <wp:posOffset>2720632</wp:posOffset>
                </wp:positionV>
                <wp:extent cx="607953" cy="45719"/>
                <wp:effectExtent l="0" t="0" r="20955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953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2CF7A" id="Rectangle 20" o:spid="_x0000_s1026" style="position:absolute;margin-left:158pt;margin-top:214.2pt;width:47.85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" fillcolor="#d8d8d8 [2732]" strokecolor="#d8d8d8 [2732]" strokeweight="1pt"/>
            </w:pict>
          </mc:Fallback>
        </mc:AlternateContent>
      </w:r>
      <w:r w:rsidR="00764B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70A1A2" wp14:editId="052FDC15">
                <wp:simplePos x="0" y="0"/>
                <wp:positionH relativeFrom="column">
                  <wp:posOffset>4216125</wp:posOffset>
                </wp:positionH>
                <wp:positionV relativeFrom="paragraph">
                  <wp:posOffset>1509670</wp:posOffset>
                </wp:positionV>
                <wp:extent cx="227330" cy="69197"/>
                <wp:effectExtent l="0" t="0" r="2032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691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770C3" id="Rectangle 19" o:spid="_x0000_s1026" style="position:absolute;margin-left:332pt;margin-top:118.85pt;width:17.9pt;height:5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" fillcolor="#d8d8d8 [2732]" strokecolor="#d8d8d8 [2732]" strokeweight="1pt"/>
            </w:pict>
          </mc:Fallback>
        </mc:AlternateContent>
      </w:r>
      <w:r w:rsidR="00764BE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2FAB06" wp14:editId="46450937">
                <wp:simplePos x="0" y="0"/>
                <wp:positionH relativeFrom="column">
                  <wp:posOffset>4216125</wp:posOffset>
                </wp:positionH>
                <wp:positionV relativeFrom="paragraph">
                  <wp:posOffset>763321</wp:posOffset>
                </wp:positionV>
                <wp:extent cx="227365" cy="45719"/>
                <wp:effectExtent l="0" t="0" r="2032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65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0C513" id="Rectangle 18" o:spid="_x0000_s1026" style="position:absolute;margin-left:332pt;margin-top:60.1pt;width:17.9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" fillcolor="#d8d8d8 [2732]" strokecolor="#d8d8d8 [2732]" strokeweight="1pt"/>
            </w:pict>
          </mc:Fallback>
        </mc:AlternateContent>
      </w:r>
      <w:r w:rsidR="00764BE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3A68F9" wp14:editId="4D89B148">
                <wp:simplePos x="0" y="0"/>
                <wp:positionH relativeFrom="column">
                  <wp:posOffset>4196355</wp:posOffset>
                </wp:positionH>
                <wp:positionV relativeFrom="paragraph">
                  <wp:posOffset>570556</wp:posOffset>
                </wp:positionV>
                <wp:extent cx="237249" cy="68803"/>
                <wp:effectExtent l="0" t="0" r="10795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49" cy="688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6BC52" id="Rectangle 17" o:spid="_x0000_s1026" style="position:absolute;margin-left:330.4pt;margin-top:44.95pt;width:18.7pt;height: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" fillcolor="#d8d8d8 [2732]" strokecolor="#d8d8d8 [2732]" strokeweight="1pt"/>
            </w:pict>
          </mc:Fallback>
        </mc:AlternateContent>
      </w:r>
      <w:r w:rsidR="00764BE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29DAA1" wp14:editId="36AF3457">
                <wp:simplePos x="0" y="0"/>
                <wp:positionH relativeFrom="column">
                  <wp:posOffset>4216125</wp:posOffset>
                </wp:positionH>
                <wp:positionV relativeFrom="paragraph">
                  <wp:posOffset>372848</wp:posOffset>
                </wp:positionV>
                <wp:extent cx="212537" cy="64856"/>
                <wp:effectExtent l="0" t="0" r="1651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7" cy="6485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34EB2" id="Rectangle 16" o:spid="_x0000_s1026" style="position:absolute;margin-left:332pt;margin-top:29.35pt;width:16.75pt;height: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" fillcolor="#f2f2f2 [3052]" strokecolor="#d8d8d8 [2732]" strokeweight="1pt"/>
            </w:pict>
          </mc:Fallback>
        </mc:AlternateContent>
      </w:r>
      <w:r w:rsidR="00764BE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3A5C24" wp14:editId="2178D665">
                <wp:simplePos x="0" y="0"/>
                <wp:positionH relativeFrom="column">
                  <wp:posOffset>2046279</wp:posOffset>
                </wp:positionH>
                <wp:positionV relativeFrom="paragraph">
                  <wp:posOffset>1489900</wp:posOffset>
                </wp:positionV>
                <wp:extent cx="1126936" cy="79684"/>
                <wp:effectExtent l="0" t="0" r="16510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936" cy="7968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57FA5" id="Rectangle 15" o:spid="_x0000_s1026" style="position:absolute;margin-left:161.1pt;margin-top:117.3pt;width:88.75pt;height:6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" fillcolor="#d8d8d8 [2732]" strokecolor="#d8d8d8 [2732]" strokeweight="1pt"/>
            </w:pict>
          </mc:Fallback>
        </mc:AlternateContent>
      </w:r>
      <w:r w:rsidR="00764B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7441D0" wp14:editId="43B03859">
                <wp:simplePos x="0" y="0"/>
                <wp:positionH relativeFrom="column">
                  <wp:posOffset>2016623</wp:posOffset>
                </wp:positionH>
                <wp:positionV relativeFrom="paragraph">
                  <wp:posOffset>1138967</wp:posOffset>
                </wp:positionV>
                <wp:extent cx="98854" cy="45719"/>
                <wp:effectExtent l="0" t="0" r="15875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4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8888D" id="Rectangle 14" o:spid="_x0000_s1026" style="position:absolute;margin-left:158.8pt;margin-top:89.7pt;width:7.8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" fillcolor="#d8d8d8 [2732]" strokecolor="#d8d8d8 [2732]" strokeweight="1pt"/>
            </w:pict>
          </mc:Fallback>
        </mc:AlternateContent>
      </w:r>
      <w:r w:rsidR="00764B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C99C79" wp14:editId="480899B1">
                <wp:simplePos x="0" y="0"/>
                <wp:positionH relativeFrom="column">
                  <wp:posOffset>2031451</wp:posOffset>
                </wp:positionH>
                <wp:positionV relativeFrom="paragraph">
                  <wp:posOffset>763321</wp:posOffset>
                </wp:positionV>
                <wp:extent cx="64255" cy="59313"/>
                <wp:effectExtent l="0" t="0" r="12065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55" cy="593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E70B1" id="Rectangle 13" o:spid="_x0000_s1026" style="position:absolute;margin-left:159.95pt;margin-top:60.1pt;width:5.05pt;height:4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4012A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44FA10" wp14:editId="597B03E8">
                <wp:simplePos x="0" y="0"/>
                <wp:positionH relativeFrom="column">
                  <wp:posOffset>2031451</wp:posOffset>
                </wp:positionH>
                <wp:positionV relativeFrom="paragraph">
                  <wp:posOffset>1311961</wp:posOffset>
                </wp:positionV>
                <wp:extent cx="331161" cy="59313"/>
                <wp:effectExtent l="0" t="0" r="12065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161" cy="593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BB066" w14:textId="77777777" w:rsidR="00322AEB" w:rsidRDefault="00322AEB" w:rsidP="00322A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4FA10" id="Rectangle 12" o:spid="_x0000_s1027" style="position:absolute;margin-left:159.95pt;margin-top:103.3pt;width:26.1pt;height: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" fillcolor="#bfbfbf [2412]" strokecolor="#d8d8d8 [2732]" strokeweight="1pt">
                <v:textbox>
                  <w:txbxContent>
                    <w:p w14:paraId="160BB066" w14:textId="77777777" w:rsidR="00322AEB" w:rsidRDefault="00322AEB" w:rsidP="00322A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012A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599FD5" wp14:editId="697C984A">
                <wp:simplePos x="0" y="0"/>
                <wp:positionH relativeFrom="column">
                  <wp:posOffset>2026508</wp:posOffset>
                </wp:positionH>
                <wp:positionV relativeFrom="paragraph">
                  <wp:posOffset>585384</wp:posOffset>
                </wp:positionV>
                <wp:extent cx="59313" cy="54370"/>
                <wp:effectExtent l="0" t="0" r="17145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3" cy="5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123B7" id="Rectangle 11" o:spid="_x0000_s1026" style="position:absolute;margin-left:159.55pt;margin-top:46.1pt;width:4.65pt;height: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" fillcolor="#d8d8d8 [2732]" strokecolor="#f2f2f2 [3052]" strokeweight="1pt"/>
            </w:pict>
          </mc:Fallback>
        </mc:AlternateContent>
      </w:r>
      <w:r w:rsidR="00D47B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C1629B" wp14:editId="26716F90">
                <wp:simplePos x="0" y="0"/>
                <wp:positionH relativeFrom="column">
                  <wp:posOffset>2031451</wp:posOffset>
                </wp:positionH>
                <wp:positionV relativeFrom="paragraph">
                  <wp:posOffset>392619</wp:posOffset>
                </wp:positionV>
                <wp:extent cx="860030" cy="45719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030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B55AC" id="Rectangle 10" o:spid="_x0000_s1026" style="position:absolute;margin-left:159.95pt;margin-top:30.9pt;width:67.7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" fillcolor="#bfbfbf [2412]" stroked="f" strokeweight="1pt"/>
            </w:pict>
          </mc:Fallback>
        </mc:AlternateContent>
      </w:r>
      <w:r w:rsidR="00AE468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C19B7" wp14:editId="13A66091">
                <wp:simplePos x="0" y="0"/>
                <wp:positionH relativeFrom="column">
                  <wp:posOffset>4586213</wp:posOffset>
                </wp:positionH>
                <wp:positionV relativeFrom="paragraph">
                  <wp:posOffset>849627</wp:posOffset>
                </wp:positionV>
                <wp:extent cx="1174981" cy="270056"/>
                <wp:effectExtent l="0" t="0" r="2540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981" cy="270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2CBFC" id="Rectangle 3" o:spid="_x0000_s1026" style="position:absolute;margin-left:361.1pt;margin-top:66.9pt;width:92.5pt;height:2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" filled="f" strokecolor="red" strokeweight="1pt"/>
            </w:pict>
          </mc:Fallback>
        </mc:AlternateContent>
      </w:r>
      <w:r w:rsidR="00AE46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FEABD" wp14:editId="299889EE">
                <wp:simplePos x="0" y="0"/>
                <wp:positionH relativeFrom="column">
                  <wp:posOffset>4965239</wp:posOffset>
                </wp:positionH>
                <wp:positionV relativeFrom="paragraph">
                  <wp:posOffset>394796</wp:posOffset>
                </wp:positionV>
                <wp:extent cx="184776" cy="56854"/>
                <wp:effectExtent l="0" t="0" r="2540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76" cy="568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9C33D" id="Rectangle 2" o:spid="_x0000_s1026" style="position:absolute;margin-left:390.95pt;margin-top:31.1pt;width:14.55pt;height: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" fillcolor="white [3212]" strokecolor="white [3212]" strokeweight="1pt"/>
            </w:pict>
          </mc:Fallback>
        </mc:AlternateContent>
      </w:r>
      <w:r w:rsidR="00964272">
        <w:rPr>
          <w:noProof/>
        </w:rPr>
        <w:drawing>
          <wp:inline distT="0" distB="0" distL="0" distR="0" wp14:anchorId="1A527112" wp14:editId="23552426">
            <wp:extent cx="5942569" cy="277162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46" b="5038"/>
                    <a:stretch/>
                  </pic:blipFill>
                  <pic:spPr bwMode="auto">
                    <a:xfrm>
                      <a:off x="0" y="0"/>
                      <a:ext cx="5943600" cy="2772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6568E" w14:textId="56750D73" w:rsidR="004D094D" w:rsidRDefault="004D094D"/>
    <w:p w14:paraId="6391D908" w14:textId="687996DD" w:rsidR="004D094D" w:rsidDel="003611AF" w:rsidRDefault="004D094D">
      <w:pPr>
        <w:rPr>
          <w:del w:id="0" w:author="user" w:date="2021-07-15T20:34:00Z"/>
        </w:rPr>
      </w:pPr>
      <w:r>
        <w:t>You can edit your personal detail from here. After editing your profile details click on ‘Update’ button.</w:t>
      </w:r>
    </w:p>
    <w:p w14:paraId="20947FFC" w14:textId="4B273F13" w:rsidR="004D094D" w:rsidDel="003611AF" w:rsidRDefault="00734DF8">
      <w:pPr>
        <w:rPr>
          <w:del w:id="1" w:author="user" w:date="2021-07-15T20:34:00Z"/>
        </w:rPr>
      </w:pPr>
      <w:ins w:id="2" w:author="user" w:date="2021-07-15T20:48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7152" behindDoc="0" locked="0" layoutInCell="1" allowOverlap="1" wp14:anchorId="211D1B14" wp14:editId="203CC87F">
                  <wp:simplePos x="0" y="0"/>
                  <wp:positionH relativeFrom="column">
                    <wp:posOffset>4241587</wp:posOffset>
                  </wp:positionH>
                  <wp:positionV relativeFrom="paragraph">
                    <wp:posOffset>142817</wp:posOffset>
                  </wp:positionV>
                  <wp:extent cx="1644383" cy="337954"/>
                  <wp:effectExtent l="0" t="0" r="13335" b="24130"/>
                  <wp:wrapNone/>
                  <wp:docPr id="44" name="Text Box 4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644383" cy="337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8D8296" w14:textId="307D0785" w:rsidR="00942C14" w:rsidRPr="00734DF8" w:rsidRDefault="00734DF8">
                              <w:pPr>
                                <w:rPr>
                                  <w:sz w:val="16"/>
                                  <w:szCs w:val="16"/>
                                  <w:rPrChange w:id="3" w:author="user" w:date="2021-07-15T20:50:00Z">
                                    <w:rPr/>
                                  </w:rPrChange>
                                </w:rPr>
                              </w:pPr>
                              <w:ins w:id="4" w:author="user" w:date="2021-07-15T20:49:00Z">
                                <w:r w:rsidRPr="00734DF8">
                                  <w:rPr>
                                    <w:sz w:val="16"/>
                                    <w:szCs w:val="16"/>
                                  </w:rPr>
                                  <w:t>You can change your picture from here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11D1B14" id="Text Box 44" o:spid="_x0000_s1028" type="#_x0000_t202" style="position:absolute;margin-left:334pt;margin-top:11.25pt;width:129.5pt;height:26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" fillcolor="white [3201]" strokeweight=".5pt">
                  <v:textbox>
                    <w:txbxContent>
                      <w:p w14:paraId="7E8D8296" w14:textId="307D0785" w:rsidR="00942C14" w:rsidRPr="00734DF8" w:rsidRDefault="00734DF8">
                        <w:pPr>
                          <w:rPr>
                            <w:sz w:val="16"/>
                            <w:szCs w:val="16"/>
                            <w:rPrChange w:id="5" w:author="user" w:date="2021-07-15T20:50:00Z">
                              <w:rPr/>
                            </w:rPrChange>
                          </w:rPr>
                        </w:pPr>
                        <w:ins w:id="6" w:author="user" w:date="2021-07-15T20:49:00Z">
                          <w:r w:rsidRPr="00734DF8">
                            <w:rPr>
                              <w:sz w:val="16"/>
                              <w:szCs w:val="16"/>
                            </w:rPr>
                            <w:t>You can change your picture from here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</w:p>
    <w:p w14:paraId="109D3D53" w14:textId="2EBD49D8" w:rsidR="00D77D4C" w:rsidRDefault="00734DF8" w:rsidP="00734DF8">
      <w:ins w:id="7" w:author="user" w:date="2021-07-15T20:51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8176" behindDoc="0" locked="0" layoutInCell="1" allowOverlap="1" wp14:anchorId="2EC6A1E3" wp14:editId="0FAB1EE0">
                  <wp:simplePos x="0" y="0"/>
                  <wp:positionH relativeFrom="column">
                    <wp:posOffset>3496235</wp:posOffset>
                  </wp:positionH>
                  <wp:positionV relativeFrom="paragraph">
                    <wp:posOffset>1993228</wp:posOffset>
                  </wp:positionV>
                  <wp:extent cx="2302852" cy="361059"/>
                  <wp:effectExtent l="0" t="0" r="21590" b="20320"/>
                  <wp:wrapNone/>
                  <wp:docPr id="45" name="Text Box 4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302852" cy="361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F6FBEF" w14:textId="4068C2C0" w:rsidR="00734DF8" w:rsidRPr="00734DF8" w:rsidRDefault="00734DF8">
                              <w:pPr>
                                <w:rPr>
                                  <w:sz w:val="16"/>
                                  <w:szCs w:val="16"/>
                                  <w:rPrChange w:id="8" w:author="user" w:date="2021-07-15T20:51:00Z">
                                    <w:rPr/>
                                  </w:rPrChange>
                                </w:rPr>
                              </w:pPr>
                              <w:ins w:id="9" w:author="user" w:date="2021-07-15T20:5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After </w:t>
                                </w:r>
                              </w:ins>
                              <w:ins w:id="10" w:author="user" w:date="2021-07-15T20:52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updating the personal details click on update button.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EC6A1E3" id="Text Box 45" o:spid="_x0000_s1029" type="#_x0000_t202" style="position:absolute;margin-left:275.3pt;margin-top:156.95pt;width:181.35pt;height:28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" fillcolor="white [3201]" strokeweight=".5pt">
                  <v:textbox>
                    <w:txbxContent>
                      <w:p w14:paraId="08F6FBEF" w14:textId="4068C2C0" w:rsidR="00734DF8" w:rsidRPr="00734DF8" w:rsidRDefault="00734DF8">
                        <w:pPr>
                          <w:rPr>
                            <w:sz w:val="16"/>
                            <w:szCs w:val="16"/>
                            <w:rPrChange w:id="11" w:author="user" w:date="2021-07-15T20:51:00Z">
                              <w:rPr/>
                            </w:rPrChange>
                          </w:rPr>
                        </w:pPr>
                        <w:ins w:id="12" w:author="user" w:date="2021-07-15T20:51:00Z">
                          <w:r>
                            <w:rPr>
                              <w:sz w:val="16"/>
                              <w:szCs w:val="16"/>
                            </w:rPr>
                            <w:t xml:space="preserve">After </w:t>
                          </w:r>
                        </w:ins>
                        <w:ins w:id="13" w:author="user" w:date="2021-07-15T20:52:00Z">
                          <w:r>
                            <w:rPr>
                              <w:sz w:val="16"/>
                              <w:szCs w:val="16"/>
                            </w:rPr>
                            <w:t>updating the personal details click on update button.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4" w:author="user" w:date="2021-07-15T20:46:00Z">
        <w:r w:rsidR="00942C14">
          <w:rPr>
            <w:noProof/>
          </w:rPr>
          <mc:AlternateContent>
            <mc:Choice Requires="wps">
              <w:drawing>
                <wp:anchor distT="0" distB="0" distL="114300" distR="114300" simplePos="0" relativeHeight="251696128" behindDoc="0" locked="0" layoutInCell="1" allowOverlap="1" wp14:anchorId="6C715A22" wp14:editId="1C4D94E6">
                  <wp:simplePos x="0" y="0"/>
                  <wp:positionH relativeFrom="column">
                    <wp:posOffset>5387546</wp:posOffset>
                  </wp:positionH>
                  <wp:positionV relativeFrom="paragraph">
                    <wp:posOffset>2368001</wp:posOffset>
                  </wp:positionV>
                  <wp:extent cx="4943" cy="202651"/>
                  <wp:effectExtent l="76200" t="38100" r="71755" b="26035"/>
                  <wp:wrapNone/>
                  <wp:docPr id="43" name="Straight Arrow Connector 4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4943" cy="2026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683A93C1" id="Straight Arrow Connector 43" o:spid="_x0000_s1026" type="#_x0000_t32" style="position:absolute;margin-left:424.2pt;margin-top:186.45pt;width:.4pt;height:15.9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" strokecolor="red" strokeweight=".5pt">
                  <v:stroke endarrow="block" joinstyle="miter"/>
                </v:shape>
              </w:pict>
            </mc:Fallback>
          </mc:AlternateContent>
        </w:r>
        <w:r w:rsidR="00942C14">
          <w:rPr>
            <w:noProof/>
          </w:rPr>
          <mc:AlternateContent>
            <mc:Choice Requires="wps">
              <w:drawing>
                <wp:anchor distT="0" distB="0" distL="114300" distR="114300" simplePos="0" relativeHeight="251695104" behindDoc="0" locked="0" layoutInCell="1" allowOverlap="1" wp14:anchorId="5AF2A450" wp14:editId="3BEE56EA">
                  <wp:simplePos x="0" y="0"/>
                  <wp:positionH relativeFrom="column">
                    <wp:posOffset>5362832</wp:posOffset>
                  </wp:positionH>
                  <wp:positionV relativeFrom="paragraph">
                    <wp:posOffset>188269</wp:posOffset>
                  </wp:positionV>
                  <wp:extent cx="4943" cy="153224"/>
                  <wp:effectExtent l="76200" t="0" r="71755" b="56515"/>
                  <wp:wrapNone/>
                  <wp:docPr id="42" name="Straight Arrow Connector 4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4943" cy="1532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338EBCF6" id="Straight Arrow Connector 42" o:spid="_x0000_s1026" type="#_x0000_t32" style="position:absolute;margin-left:422.25pt;margin-top:14.8pt;width:.4pt;height:12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" strokecolor="red" strokeweight=".5pt">
                  <v:stroke endarrow="block" joinstyle="miter"/>
                </v:shape>
              </w:pict>
            </mc:Fallback>
          </mc:AlternateContent>
        </w:r>
      </w:ins>
      <w:ins w:id="15" w:author="user" w:date="2021-07-15T20:43:00Z">
        <w:r w:rsidR="00942C14">
          <w:rPr>
            <w:noProof/>
          </w:rPr>
          <mc:AlternateContent>
            <mc:Choice Requires="wps">
              <w:drawing>
                <wp:anchor distT="0" distB="0" distL="114300" distR="114300" simplePos="0" relativeHeight="251694080" behindDoc="0" locked="0" layoutInCell="1" allowOverlap="1" wp14:anchorId="0DC8B2E7" wp14:editId="51FB7379">
                  <wp:simplePos x="0" y="0"/>
                  <wp:positionH relativeFrom="column">
                    <wp:posOffset>5165124</wp:posOffset>
                  </wp:positionH>
                  <wp:positionV relativeFrom="paragraph">
                    <wp:posOffset>2560766</wp:posOffset>
                  </wp:positionV>
                  <wp:extent cx="370703" cy="187325"/>
                  <wp:effectExtent l="0" t="0" r="10795" b="22225"/>
                  <wp:wrapNone/>
                  <wp:docPr id="40" name="Rectangle 4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70703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0B93C911" id="Rectangle 40" o:spid="_x0000_s1026" style="position:absolute;margin-left:406.7pt;margin-top:201.65pt;width:29.2pt;height:14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" filled="f" strokecolor="red" strokeweight="1pt"/>
              </w:pict>
            </mc:Fallback>
          </mc:AlternateContent>
        </w:r>
        <w:r w:rsidR="00942C14">
          <w:rPr>
            <w:noProof/>
          </w:rPr>
          <mc:AlternateContent>
            <mc:Choice Requires="wps">
              <w:drawing>
                <wp:anchor distT="0" distB="0" distL="114300" distR="114300" simplePos="0" relativeHeight="251693056" behindDoc="0" locked="0" layoutInCell="1" allowOverlap="1" wp14:anchorId="5430EED9" wp14:editId="6382D05E">
                  <wp:simplePos x="0" y="0"/>
                  <wp:positionH relativeFrom="column">
                    <wp:posOffset>5194781</wp:posOffset>
                  </wp:positionH>
                  <wp:positionV relativeFrom="paragraph">
                    <wp:posOffset>341494</wp:posOffset>
                  </wp:positionV>
                  <wp:extent cx="291619" cy="118196"/>
                  <wp:effectExtent l="0" t="0" r="13335" b="15240"/>
                  <wp:wrapNone/>
                  <wp:docPr id="39" name="Rectangle 3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91619" cy="1181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52BFCA7" id="Rectangle 39" o:spid="_x0000_s1026" style="position:absolute;margin-left:409.05pt;margin-top:26.9pt;width:22.95pt;height:9.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" filled="f" strokecolor="red" strokeweight="1pt"/>
              </w:pict>
            </mc:Fallback>
          </mc:AlternateContent>
        </w:r>
      </w:ins>
      <w:ins w:id="16" w:author="user" w:date="2021-07-15T20:42:00Z">
        <w:r w:rsidR="00942C14">
          <w:rPr>
            <w:noProof/>
          </w:rPr>
          <mc:AlternateContent>
            <mc:Choice Requires="wps">
              <w:drawing>
                <wp:anchor distT="0" distB="0" distL="114300" distR="114300" simplePos="0" relativeHeight="251692032" behindDoc="0" locked="0" layoutInCell="1" allowOverlap="1" wp14:anchorId="2688A165" wp14:editId="3369585E">
                  <wp:simplePos x="0" y="0"/>
                  <wp:positionH relativeFrom="column">
                    <wp:posOffset>5481457</wp:posOffset>
                  </wp:positionH>
                  <wp:positionV relativeFrom="paragraph">
                    <wp:posOffset>89415</wp:posOffset>
                  </wp:positionV>
                  <wp:extent cx="158167" cy="59312"/>
                  <wp:effectExtent l="0" t="0" r="13335" b="17145"/>
                  <wp:wrapNone/>
                  <wp:docPr id="38" name="Rectangle 3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58167" cy="593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4104E7DD" id="Rectangle 38" o:spid="_x0000_s1026" style="position:absolute;margin-left:431.6pt;margin-top:7.05pt;width:12.45pt;height:4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" fillcolor="white [3212]" strokecolor="white [3212]" strokeweight="1pt"/>
              </w:pict>
            </mc:Fallback>
          </mc:AlternateContent>
        </w:r>
      </w:ins>
      <w:ins w:id="17" w:author="user" w:date="2021-07-15T20:41:00Z">
        <w:r w:rsidR="00942C14">
          <w:rPr>
            <w:noProof/>
          </w:rPr>
          <mc:AlternateContent>
            <mc:Choice Requires="wps">
              <w:drawing>
                <wp:anchor distT="0" distB="0" distL="114300" distR="114300" simplePos="0" relativeHeight="251691008" behindDoc="0" locked="0" layoutInCell="1" allowOverlap="1" wp14:anchorId="4696270A" wp14:editId="0F1BF6A3">
                  <wp:simplePos x="0" y="0"/>
                  <wp:positionH relativeFrom="column">
                    <wp:posOffset>4196355</wp:posOffset>
                  </wp:positionH>
                  <wp:positionV relativeFrom="paragraph">
                    <wp:posOffset>1849017</wp:posOffset>
                  </wp:positionV>
                  <wp:extent cx="1161535" cy="79083"/>
                  <wp:effectExtent l="0" t="0" r="19685" b="16510"/>
                  <wp:wrapNone/>
                  <wp:docPr id="37" name="Rectangle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61535" cy="7908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5AE0DB8E" id="Rectangle 37" o:spid="_x0000_s1026" style="position:absolute;margin-left:330.4pt;margin-top:145.6pt;width:91.45pt;height: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" fillcolor="#d8d8d8 [2732]" strokecolor="white [3212]" strokeweight="1pt"/>
              </w:pict>
            </mc:Fallback>
          </mc:AlternateContent>
        </w:r>
      </w:ins>
      <w:ins w:id="18" w:author="user" w:date="2021-07-15T20:40:00Z">
        <w:r w:rsidR="00942C14">
          <w:rPr>
            <w:noProof/>
          </w:rPr>
          <mc:AlternateContent>
            <mc:Choice Requires="wps">
              <w:drawing>
                <wp:anchor distT="0" distB="0" distL="114300" distR="114300" simplePos="0" relativeHeight="251689984" behindDoc="0" locked="0" layoutInCell="1" allowOverlap="1" wp14:anchorId="6F1F05F9" wp14:editId="3650DA60">
                  <wp:simplePos x="0" y="0"/>
                  <wp:positionH relativeFrom="column">
                    <wp:posOffset>4186469</wp:posOffset>
                  </wp:positionH>
                  <wp:positionV relativeFrom="paragraph">
                    <wp:posOffset>1087841</wp:posOffset>
                  </wp:positionV>
                  <wp:extent cx="355875" cy="88763"/>
                  <wp:effectExtent l="0" t="0" r="25400" b="26035"/>
                  <wp:wrapNone/>
                  <wp:docPr id="36" name="Rectangle 3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5875" cy="8876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0DF56DCE" id="Rectangle 36" o:spid="_x0000_s1026" style="position:absolute;margin-left:329.65pt;margin-top:85.65pt;width:28pt;height: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" fillcolor="#f2f2f2 [3052]" strokecolor="#f2f2f2 [3052]" strokeweight="1pt"/>
              </w:pict>
            </mc:Fallback>
          </mc:AlternateContent>
        </w:r>
      </w:ins>
      <w:ins w:id="19" w:author="user" w:date="2021-07-15T20:39:00Z">
        <w:r w:rsidR="00942C14">
          <w:rPr>
            <w:noProof/>
          </w:rPr>
          <mc:AlternateContent>
            <mc:Choice Requires="wps">
              <w:drawing>
                <wp:anchor distT="0" distB="0" distL="114300" distR="114300" simplePos="0" relativeHeight="251688960" behindDoc="0" locked="0" layoutInCell="1" allowOverlap="1" wp14:anchorId="3B3FC465" wp14:editId="0B0DF52A">
                  <wp:simplePos x="0" y="0"/>
                  <wp:positionH relativeFrom="column">
                    <wp:posOffset>4216125</wp:posOffset>
                  </wp:positionH>
                  <wp:positionV relativeFrom="paragraph">
                    <wp:posOffset>929674</wp:posOffset>
                  </wp:positionV>
                  <wp:extent cx="341047" cy="49427"/>
                  <wp:effectExtent l="0" t="0" r="20955" b="27305"/>
                  <wp:wrapNone/>
                  <wp:docPr id="35" name="Rectangle 3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41047" cy="4942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10703969" id="Rectangle 35" o:spid="_x0000_s1026" style="position:absolute;margin-left:332pt;margin-top:73.2pt;width:26.85pt;height:3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" fillcolor="#f2f2f2 [3052]" strokecolor="#f2f2f2 [3052]" strokeweight="1pt"/>
              </w:pict>
            </mc:Fallback>
          </mc:AlternateContent>
        </w:r>
        <w:r w:rsidR="00942C14">
          <w:rPr>
            <w:noProof/>
          </w:rPr>
          <mc:AlternateContent>
            <mc:Choice Requires="wps">
              <w:drawing>
                <wp:anchor distT="0" distB="0" distL="114300" distR="114300" simplePos="0" relativeHeight="251687936" behindDoc="0" locked="0" layoutInCell="1" allowOverlap="1" wp14:anchorId="3450F1BD" wp14:editId="3182F253">
                  <wp:simplePos x="0" y="0"/>
                  <wp:positionH relativeFrom="column">
                    <wp:posOffset>4196355</wp:posOffset>
                  </wp:positionH>
                  <wp:positionV relativeFrom="paragraph">
                    <wp:posOffset>741852</wp:posOffset>
                  </wp:positionV>
                  <wp:extent cx="331161" cy="54163"/>
                  <wp:effectExtent l="0" t="0" r="12065" b="22225"/>
                  <wp:wrapNone/>
                  <wp:docPr id="34" name="Rectangle 3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31161" cy="5416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4F33E0C4" id="Rectangle 34" o:spid="_x0000_s1026" style="position:absolute;margin-left:330.4pt;margin-top:58.4pt;width:26.1pt;height: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" fillcolor="#f2f2f2 [3052]" strokecolor="#f2f2f2 [3052]" strokeweight="1pt"/>
              </w:pict>
            </mc:Fallback>
          </mc:AlternateContent>
        </w:r>
      </w:ins>
      <w:ins w:id="20" w:author="user" w:date="2021-07-15T20:38:00Z">
        <w:r w:rsidR="00942C14">
          <w:rPr>
            <w:noProof/>
          </w:rPr>
          <mc:AlternateContent>
            <mc:Choice Requires="wps">
              <w:drawing>
                <wp:anchor distT="0" distB="0" distL="114300" distR="114300" simplePos="0" relativeHeight="251686912" behindDoc="0" locked="0" layoutInCell="1" allowOverlap="1" wp14:anchorId="111A2EF5" wp14:editId="75DBE69D">
                  <wp:simplePos x="0" y="0"/>
                  <wp:positionH relativeFrom="column">
                    <wp:posOffset>4206240</wp:posOffset>
                  </wp:positionH>
                  <wp:positionV relativeFrom="paragraph">
                    <wp:posOffset>539201</wp:posOffset>
                  </wp:positionV>
                  <wp:extent cx="192765" cy="79083"/>
                  <wp:effectExtent l="0" t="0" r="17145" b="16510"/>
                  <wp:wrapNone/>
                  <wp:docPr id="33" name="Rectangle 3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92765" cy="7908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5FDC276B" id="Rectangle 33" o:spid="_x0000_s1026" style="position:absolute;margin-left:331.2pt;margin-top:42.45pt;width:15.2pt;height: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" fillcolor="#f2f2f2 [3052]" strokecolor="#f2f2f2 [3052]" strokeweight="1pt"/>
              </w:pict>
            </mc:Fallback>
          </mc:AlternateContent>
        </w:r>
      </w:ins>
      <w:ins w:id="21" w:author="user" w:date="2021-07-15T20:33:00Z">
        <w:r w:rsidR="003611AF">
          <w:rPr>
            <w:noProof/>
          </w:rPr>
          <mc:AlternateContent>
            <mc:Choice Requires="wps">
              <w:drawing>
                <wp:anchor distT="0" distB="0" distL="114300" distR="114300" simplePos="0" relativeHeight="251685888" behindDoc="0" locked="0" layoutInCell="1" allowOverlap="1" wp14:anchorId="04926FC7" wp14:editId="1DAE3C54">
                  <wp:simplePos x="0" y="0"/>
                  <wp:positionH relativeFrom="column">
                    <wp:posOffset>2011680</wp:posOffset>
                  </wp:positionH>
                  <wp:positionV relativeFrom="paragraph">
                    <wp:posOffset>1839132</wp:posOffset>
                  </wp:positionV>
                  <wp:extent cx="1161089" cy="74741"/>
                  <wp:effectExtent l="0" t="0" r="20320" b="20955"/>
                  <wp:wrapNone/>
                  <wp:docPr id="32" name="Rectangle 3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61089" cy="747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DD13A64" id="Rectangle 32" o:spid="_x0000_s1026" style="position:absolute;margin-left:158.4pt;margin-top:144.8pt;width:91.4pt;height:5.9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" fillcolor="#f2f2f2 [3052]" strokecolor="#f2f2f2 [3052]" strokeweight="1pt"/>
              </w:pict>
            </mc:Fallback>
          </mc:AlternateContent>
        </w:r>
        <w:r w:rsidR="003611AF">
          <w:rPr>
            <w:noProof/>
          </w:rPr>
          <mc:AlternateContent>
            <mc:Choice Requires="wps">
              <w:drawing>
                <wp:anchor distT="0" distB="0" distL="114300" distR="114300" simplePos="0" relativeHeight="251684864" behindDoc="0" locked="0" layoutInCell="1" allowOverlap="1" wp14:anchorId="7A61A8FD" wp14:editId="6EA82EEC">
                  <wp:simplePos x="0" y="0"/>
                  <wp:positionH relativeFrom="column">
                    <wp:posOffset>2036394</wp:posOffset>
                  </wp:positionH>
                  <wp:positionV relativeFrom="paragraph">
                    <wp:posOffset>1666137</wp:posOffset>
                  </wp:positionV>
                  <wp:extent cx="350931" cy="74141"/>
                  <wp:effectExtent l="0" t="0" r="11430" b="21590"/>
                  <wp:wrapNone/>
                  <wp:docPr id="31" name="Rectangle 3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0931" cy="741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73B8DD00" id="Rectangle 31" o:spid="_x0000_s1026" style="position:absolute;margin-left:160.35pt;margin-top:131.2pt;width:27.65pt;height:5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" fillcolor="#f2f2f2 [3052]" strokecolor="#f2f2f2 [3052]" strokeweight="1pt"/>
              </w:pict>
            </mc:Fallback>
          </mc:AlternateContent>
        </w:r>
      </w:ins>
      <w:ins w:id="22" w:author="user" w:date="2021-07-15T20:32:00Z">
        <w:r w:rsidR="003611AF">
          <w:rPr>
            <w:noProof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63C686E3" wp14:editId="48FAFCEE">
                  <wp:simplePos x="0" y="0"/>
                  <wp:positionH relativeFrom="column">
                    <wp:posOffset>2011680</wp:posOffset>
                  </wp:positionH>
                  <wp:positionV relativeFrom="paragraph">
                    <wp:posOffset>1488200</wp:posOffset>
                  </wp:positionV>
                  <wp:extent cx="102819" cy="64255"/>
                  <wp:effectExtent l="0" t="0" r="12065" b="12065"/>
                  <wp:wrapNone/>
                  <wp:docPr id="30" name="Rectangle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2819" cy="642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rect w14:anchorId="1E4D9F05" id="Rectangle 30" o:spid="_x0000_s1026" style="position:absolute;margin-left:158.4pt;margin-top:117.2pt;width:8.1pt;height:5.0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" fillcolor="#d8d8d8 [2732]" strokecolor="#d8d8d8 [2732]" strokeweight="1pt"/>
              </w:pict>
            </mc:Fallback>
          </mc:AlternateContent>
        </w:r>
      </w:ins>
      <w:ins w:id="23" w:author="user" w:date="2021-07-15T20:28:00Z">
        <w:r w:rsidR="003611AF">
          <w:rPr>
            <w:noProof/>
          </w:rPr>
          <mc:AlternateContent>
            <mc:Choice Requires="wps">
              <w:drawing>
                <wp:anchor distT="0" distB="0" distL="114300" distR="114300" simplePos="0" relativeHeight="251682816" behindDoc="0" locked="0" layoutInCell="1" allowOverlap="1" wp14:anchorId="56AE9579" wp14:editId="2888D3DD">
                  <wp:simplePos x="0" y="0"/>
                  <wp:positionH relativeFrom="column">
                    <wp:posOffset>2016623</wp:posOffset>
                  </wp:positionH>
                  <wp:positionV relativeFrom="paragraph">
                    <wp:posOffset>1092784</wp:posOffset>
                  </wp:positionV>
                  <wp:extent cx="98425" cy="84025"/>
                  <wp:effectExtent l="0" t="0" r="15875" b="11430"/>
                  <wp:wrapNone/>
                  <wp:docPr id="29" name="Rectangle 2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8425" cy="840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26D14F7" id="Rectangle 29" o:spid="_x0000_s1026" style="position:absolute;margin-left:158.8pt;margin-top:86.05pt;width:7.75pt;height:6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" fillcolor="#f2f2f2 [3052]" strokecolor="#d8d8d8 [2732]" strokeweight="1pt"/>
              </w:pict>
            </mc:Fallback>
          </mc:AlternateContent>
        </w:r>
      </w:ins>
      <w:ins w:id="24" w:author="user" w:date="2021-07-15T20:27:00Z">
        <w:r w:rsidR="004D094D">
          <w:rPr>
            <w:noProof/>
          </w:rPr>
          <mc:AlternateContent>
            <mc:Choice Requires="wps">
              <w:drawing>
                <wp:anchor distT="0" distB="0" distL="114300" distR="114300" simplePos="0" relativeHeight="251681792" behindDoc="0" locked="0" layoutInCell="1" allowOverlap="1" wp14:anchorId="7DD8FE4A" wp14:editId="0F69618D">
                  <wp:simplePos x="0" y="0"/>
                  <wp:positionH relativeFrom="column">
                    <wp:posOffset>2031452</wp:posOffset>
                  </wp:positionH>
                  <wp:positionV relativeFrom="paragraph">
                    <wp:posOffset>909904</wp:posOffset>
                  </wp:positionV>
                  <wp:extent cx="88574" cy="79683"/>
                  <wp:effectExtent l="0" t="0" r="26035" b="15875"/>
                  <wp:wrapNone/>
                  <wp:docPr id="28" name="Rectangle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8574" cy="7968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DD2D7BC" id="Rectangle 28" o:spid="_x0000_s1026" style="position:absolute;margin-left:159.95pt;margin-top:71.65pt;width:6.95pt;height: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" fillcolor="#d8d8d8 [2732]" strokecolor="#d8d8d8 [2732]" strokeweight="1pt"/>
              </w:pict>
            </mc:Fallback>
          </mc:AlternateContent>
        </w:r>
      </w:ins>
      <w:ins w:id="25" w:author="user" w:date="2021-07-15T20:24:00Z">
        <w:r w:rsidR="004D094D">
          <w:rPr>
            <w:noProof/>
          </w:rPr>
          <mc:AlternateContent>
            <mc:Choice Requires="wps">
              <w:drawing>
                <wp:anchor distT="0" distB="0" distL="114300" distR="114300" simplePos="0" relativeHeight="251680768" behindDoc="0" locked="0" layoutInCell="1" allowOverlap="1" wp14:anchorId="7DFCA70D" wp14:editId="3E5844F8">
                  <wp:simplePos x="0" y="0"/>
                  <wp:positionH relativeFrom="column">
                    <wp:posOffset>2016623</wp:posOffset>
                  </wp:positionH>
                  <wp:positionV relativeFrom="paragraph">
                    <wp:posOffset>712195</wp:posOffset>
                  </wp:positionV>
                  <wp:extent cx="983598" cy="84026"/>
                  <wp:effectExtent l="0" t="0" r="26670" b="11430"/>
                  <wp:wrapNone/>
                  <wp:docPr id="27" name="Rectangle 2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83598" cy="8402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92ABDC3" id="Rectangle 27" o:spid="_x0000_s1026" style="position:absolute;margin-left:158.8pt;margin-top:56.1pt;width:77.45pt;height:6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" fillcolor="#d8d8d8 [2732]" strokecolor="#d8d8d8 [2732]" strokeweight="1pt"/>
              </w:pict>
            </mc:Fallback>
          </mc:AlternateContent>
        </w:r>
      </w:ins>
      <w:ins w:id="26" w:author="user" w:date="2021-07-15T20:23:00Z">
        <w:r w:rsidR="004D094D">
          <w:rPr>
            <w:noProof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161E7014" wp14:editId="4E5B7756">
                  <wp:simplePos x="0" y="0"/>
                  <wp:positionH relativeFrom="column">
                    <wp:posOffset>2011680</wp:posOffset>
                  </wp:positionH>
                  <wp:positionV relativeFrom="paragraph">
                    <wp:posOffset>356321</wp:posOffset>
                  </wp:positionV>
                  <wp:extent cx="395416" cy="59312"/>
                  <wp:effectExtent l="0" t="0" r="24130" b="17145"/>
                  <wp:wrapNone/>
                  <wp:docPr id="26" name="Rectangle 2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95416" cy="5931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77598216" id="Rectangle 26" o:spid="_x0000_s1026" style="position:absolute;margin-left:158.4pt;margin-top:28.05pt;width:31.15pt;height:4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" fillcolor="#d8d8d8 [2732]" strokecolor="#d8d8d8 [2732]" strokeweight="1pt"/>
              </w:pict>
            </mc:Fallback>
          </mc:AlternateContent>
        </w:r>
      </w:ins>
      <w:r w:rsidR="004D094D">
        <w:rPr>
          <w:noProof/>
        </w:rPr>
        <w:drawing>
          <wp:inline distT="0" distB="0" distL="0" distR="0" wp14:anchorId="01F74497" wp14:editId="7188C162">
            <wp:extent cx="5942663" cy="2748143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23" b="5664"/>
                    <a:stretch/>
                  </pic:blipFill>
                  <pic:spPr bwMode="auto">
                    <a:xfrm>
                      <a:off x="0" y="0"/>
                      <a:ext cx="5943600" cy="2748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9317" w14:textId="4C5ECAA1" w:rsidR="00D24FE7" w:rsidRDefault="00D24FE7"/>
    <w:p w14:paraId="6B905FB2" w14:textId="77777777" w:rsidR="00D24FE7" w:rsidRPr="00734DF8" w:rsidRDefault="00D24FE7" w:rsidP="00734DF8">
      <w:pPr>
        <w:pStyle w:val="NoSpacing"/>
        <w:jc w:val="center"/>
        <w:pPrChange w:id="27" w:author="user" w:date="2021-07-15T20:53:00Z">
          <w:pPr/>
        </w:pPrChange>
      </w:pPr>
    </w:p>
    <w:p w14:paraId="1D34A469" w14:textId="77777777" w:rsidR="00734DF8" w:rsidRDefault="00734DF8">
      <w:pPr>
        <w:rPr>
          <w:ins w:id="28" w:author="user" w:date="2021-07-15T20:56:00Z"/>
          <w:noProof/>
        </w:rPr>
      </w:pPr>
    </w:p>
    <w:p w14:paraId="27153B6D" w14:textId="6CA8A129" w:rsidR="00D24FE7" w:rsidRDefault="002D003F">
      <w:ins w:id="29" w:author="user" w:date="2021-07-15T21:36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5584" behindDoc="0" locked="0" layoutInCell="1" allowOverlap="1" wp14:anchorId="1C3B822E" wp14:editId="6A7C17AF">
                  <wp:simplePos x="0" y="0"/>
                  <wp:positionH relativeFrom="column">
                    <wp:posOffset>3135086</wp:posOffset>
                  </wp:positionH>
                  <wp:positionV relativeFrom="paragraph">
                    <wp:posOffset>211883</wp:posOffset>
                  </wp:positionV>
                  <wp:extent cx="472492" cy="167951"/>
                  <wp:effectExtent l="0" t="38100" r="60960" b="22860"/>
                  <wp:wrapNone/>
                  <wp:docPr id="64" name="Straight Arrow Connector 6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472492" cy="1679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2031803E" id="Straight Arrow Connector 64" o:spid="_x0000_s1026" type="#_x0000_t32" style="position:absolute;margin-left:246.85pt;margin-top:16.7pt;width:37.2pt;height:13.2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" strokecolor="red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4560" behindDoc="0" locked="0" layoutInCell="1" allowOverlap="1" wp14:anchorId="545EDE86" wp14:editId="11130ED1">
                  <wp:simplePos x="0" y="0"/>
                  <wp:positionH relativeFrom="column">
                    <wp:posOffset>2531706</wp:posOffset>
                  </wp:positionH>
                  <wp:positionV relativeFrom="paragraph">
                    <wp:posOffset>231710</wp:posOffset>
                  </wp:positionV>
                  <wp:extent cx="1075872" cy="135683"/>
                  <wp:effectExtent l="0" t="57150" r="10160" b="36195"/>
                  <wp:wrapNone/>
                  <wp:docPr id="63" name="Straight Arrow Connector 6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1075872" cy="1356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7A7B5A57" id="Straight Arrow Connector 63" o:spid="_x0000_s1026" type="#_x0000_t32" style="position:absolute;margin-left:199.35pt;margin-top:18.25pt;width:84.7pt;height:10.7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" strokecolor="red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3536" behindDoc="0" locked="0" layoutInCell="1" allowOverlap="1" wp14:anchorId="4EB139FA" wp14:editId="1EC5E108">
                  <wp:simplePos x="0" y="0"/>
                  <wp:positionH relativeFrom="column">
                    <wp:posOffset>1791477</wp:posOffset>
                  </wp:positionH>
                  <wp:positionV relativeFrom="paragraph">
                    <wp:posOffset>230544</wp:posOffset>
                  </wp:positionV>
                  <wp:extent cx="1816359" cy="143069"/>
                  <wp:effectExtent l="0" t="57150" r="12700" b="28575"/>
                  <wp:wrapNone/>
                  <wp:docPr id="62" name="Straight Arrow Connector 6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1816359" cy="1430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0A332D39" id="Straight Arrow Connector 62" o:spid="_x0000_s1026" type="#_x0000_t32" style="position:absolute;margin-left:141.05pt;margin-top:18.15pt;width:143pt;height:11.2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" strokecolor="red" strokeweight=".5pt">
                  <v:stroke endarrow="block" joinstyle="miter"/>
                </v:shape>
              </w:pict>
            </mc:Fallback>
          </mc:AlternateContent>
        </w:r>
      </w:ins>
      <w:ins w:id="30" w:author="user" w:date="2021-07-15T21:34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2512" behindDoc="0" locked="0" layoutInCell="1" allowOverlap="1" wp14:anchorId="572AA911" wp14:editId="78FC3BCA">
                  <wp:simplePos x="0" y="0"/>
                  <wp:positionH relativeFrom="column">
                    <wp:posOffset>3601616</wp:posOffset>
                  </wp:positionH>
                  <wp:positionV relativeFrom="paragraph">
                    <wp:posOffset>173951</wp:posOffset>
                  </wp:positionV>
                  <wp:extent cx="1723053" cy="386223"/>
                  <wp:effectExtent l="0" t="0" r="10795" b="13970"/>
                  <wp:wrapNone/>
                  <wp:docPr id="60" name="Text Box 6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723053" cy="3862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F7E128" w14:textId="423F8FCC" w:rsidR="002D003F" w:rsidRPr="002D003F" w:rsidRDefault="002D003F">
                              <w:pPr>
                                <w:rPr>
                                  <w:sz w:val="16"/>
                                  <w:szCs w:val="16"/>
                                  <w:rPrChange w:id="31" w:author="user" w:date="2021-07-15T21:35:00Z">
                                    <w:rPr/>
                                  </w:rPrChange>
                                </w:rPr>
                              </w:pPr>
                              <w:ins w:id="32" w:author="user" w:date="2021-07-15T21:35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On clicking these </w:t>
                                </w:r>
                                <w:proofErr w:type="gram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modules</w:t>
                                </w:r>
                                <w:proofErr w:type="gram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you can edit your details 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572AA911" id="Text Box 60" o:spid="_x0000_s1030" type="#_x0000_t202" style="position:absolute;margin-left:283.6pt;margin-top:13.7pt;width:135.65pt;height:30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" fillcolor="white [3201]" strokeweight=".5pt">
                  <v:textbox>
                    <w:txbxContent>
                      <w:p w14:paraId="6CF7E128" w14:textId="423F8FCC" w:rsidR="002D003F" w:rsidRPr="002D003F" w:rsidRDefault="002D003F">
                        <w:pPr>
                          <w:rPr>
                            <w:sz w:val="16"/>
                            <w:szCs w:val="16"/>
                            <w:rPrChange w:id="33" w:author="user" w:date="2021-07-15T21:35:00Z">
                              <w:rPr/>
                            </w:rPrChange>
                          </w:rPr>
                        </w:pPr>
                        <w:ins w:id="34" w:author="user" w:date="2021-07-15T21:35:00Z">
                          <w:r>
                            <w:rPr>
                              <w:sz w:val="16"/>
                              <w:szCs w:val="16"/>
                            </w:rPr>
                            <w:t xml:space="preserve">On clicking these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modules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 xml:space="preserve"> you can edit your details 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35" w:author="user" w:date="2021-07-15T21:3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34AFF45E" wp14:editId="30A5F364">
                  <wp:simplePos x="0" y="0"/>
                  <wp:positionH relativeFrom="column">
                    <wp:posOffset>2687216</wp:posOffset>
                  </wp:positionH>
                  <wp:positionV relativeFrom="paragraph">
                    <wp:posOffset>373613</wp:posOffset>
                  </wp:positionV>
                  <wp:extent cx="765111" cy="186561"/>
                  <wp:effectExtent l="0" t="0" r="16510" b="23495"/>
                  <wp:wrapNone/>
                  <wp:docPr id="59" name="Rectangle 5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65111" cy="1865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32322F9C" id="Rectangle 59" o:spid="_x0000_s1026" style="position:absolute;margin-left:211.6pt;margin-top:29.4pt;width:60.25pt;height:14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" filled="f" strokecolor="red" strokeweight="1pt"/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0464" behindDoc="0" locked="0" layoutInCell="1" allowOverlap="1" wp14:anchorId="2307D300" wp14:editId="63F39DB7">
                  <wp:simplePos x="0" y="0"/>
                  <wp:positionH relativeFrom="column">
                    <wp:posOffset>2146041</wp:posOffset>
                  </wp:positionH>
                  <wp:positionV relativeFrom="paragraph">
                    <wp:posOffset>379834</wp:posOffset>
                  </wp:positionV>
                  <wp:extent cx="510073" cy="180392"/>
                  <wp:effectExtent l="0" t="0" r="23495" b="10160"/>
                  <wp:wrapNone/>
                  <wp:docPr id="58" name="Rectangle 5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10073" cy="1803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0B9A1070" id="Rectangle 58" o:spid="_x0000_s1026" style="position:absolute;margin-left:169pt;margin-top:29.9pt;width:40.15pt;height:14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" filled="f" strokecolor="red" strokeweight="1pt"/>
              </w:pict>
            </mc:Fallback>
          </mc:AlternateContent>
        </w:r>
      </w:ins>
      <w:ins w:id="36" w:author="user" w:date="2021-07-15T21:30:00Z">
        <w:r w:rsidR="00CA6E6C">
          <w:rPr>
            <w:noProof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4586BAB1" wp14:editId="1CE2DA9C">
                  <wp:simplePos x="0" y="0"/>
                  <wp:positionH relativeFrom="column">
                    <wp:posOffset>1555102</wp:posOffset>
                  </wp:positionH>
                  <wp:positionV relativeFrom="paragraph">
                    <wp:posOffset>373613</wp:posOffset>
                  </wp:positionV>
                  <wp:extent cx="528735" cy="180392"/>
                  <wp:effectExtent l="0" t="0" r="24130" b="10160"/>
                  <wp:wrapNone/>
                  <wp:docPr id="57" name="Rectangle 5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28735" cy="1803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77CF2474" id="Rectangle 57" o:spid="_x0000_s1026" style="position:absolute;margin-left:122.45pt;margin-top:29.4pt;width:41.65pt;height:14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" filled="f" strokecolor="red" strokeweight="1pt"/>
              </w:pict>
            </mc:Fallback>
          </mc:AlternateContent>
        </w:r>
      </w:ins>
      <w:ins w:id="37" w:author="user" w:date="2021-07-15T21:29:00Z">
        <w:r w:rsidR="00CA6E6C">
          <w:rPr>
            <w:noProof/>
          </w:rPr>
          <mc:AlternateContent>
            <mc:Choice Requires="wps">
              <w:drawing>
                <wp:anchor distT="0" distB="0" distL="114300" distR="114300" simplePos="0" relativeHeight="251708416" behindDoc="0" locked="0" layoutInCell="1" allowOverlap="1" wp14:anchorId="3298D76F" wp14:editId="36697922">
                  <wp:simplePos x="0" y="0"/>
                  <wp:positionH relativeFrom="column">
                    <wp:posOffset>5828522</wp:posOffset>
                  </wp:positionH>
                  <wp:positionV relativeFrom="paragraph">
                    <wp:posOffset>112356</wp:posOffset>
                  </wp:positionV>
                  <wp:extent cx="167951" cy="62204"/>
                  <wp:effectExtent l="0" t="0" r="22860" b="14605"/>
                  <wp:wrapNone/>
                  <wp:docPr id="56" name="Rectangle 5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67951" cy="6220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79D36E5F" id="Rectangle 56" o:spid="_x0000_s1026" style="position:absolute;margin-left:458.95pt;margin-top:8.85pt;width:13.2pt;height:4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" fillcolor="#f2f2f2 [3052]" strokecolor="#f2f2f2 [3052]" strokeweight="1pt"/>
              </w:pict>
            </mc:Fallback>
          </mc:AlternateContent>
        </w:r>
      </w:ins>
      <w:ins w:id="38" w:author="user" w:date="2021-07-15T21:28:00Z">
        <w:r w:rsidR="00CA6E6C">
          <w:rPr>
            <w:noProof/>
          </w:rPr>
          <mc:AlternateContent>
            <mc:Choice Requires="wps">
              <w:drawing>
                <wp:anchor distT="0" distB="0" distL="114300" distR="114300" simplePos="0" relativeHeight="251707392" behindDoc="0" locked="0" layoutInCell="1" allowOverlap="1" wp14:anchorId="5A1FF73F" wp14:editId="2F1CEE9B">
                  <wp:simplePos x="0" y="0"/>
                  <wp:positionH relativeFrom="column">
                    <wp:posOffset>2264229</wp:posOffset>
                  </wp:positionH>
                  <wp:positionV relativeFrom="paragraph">
                    <wp:posOffset>2575638</wp:posOffset>
                  </wp:positionV>
                  <wp:extent cx="286138" cy="74645"/>
                  <wp:effectExtent l="0" t="0" r="19050" b="20955"/>
                  <wp:wrapNone/>
                  <wp:docPr id="55" name="Rectangle 5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86138" cy="746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2F0040BF" id="Rectangle 55" o:spid="_x0000_s1026" style="position:absolute;margin-left:178.3pt;margin-top:202.8pt;width:22.55pt;height:5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" fillcolor="#f2f2f2 [3052]" strokecolor="#f2f2f2 [3052]" strokeweight="1pt"/>
              </w:pict>
            </mc:Fallback>
          </mc:AlternateContent>
        </w:r>
      </w:ins>
      <w:ins w:id="39" w:author="user" w:date="2021-07-15T21:26:00Z">
        <w:r w:rsidR="00CA6E6C">
          <w:rPr>
            <w:noProof/>
          </w:rPr>
          <mc:AlternateContent>
            <mc:Choice Requires="wps">
              <w:drawing>
                <wp:anchor distT="0" distB="0" distL="114300" distR="114300" simplePos="0" relativeHeight="251706368" behindDoc="0" locked="0" layoutInCell="1" allowOverlap="1" wp14:anchorId="7C335CED" wp14:editId="0BDBD021">
                  <wp:simplePos x="0" y="0"/>
                  <wp:positionH relativeFrom="column">
                    <wp:posOffset>5138057</wp:posOffset>
                  </wp:positionH>
                  <wp:positionV relativeFrom="paragraph">
                    <wp:posOffset>2563197</wp:posOffset>
                  </wp:positionV>
                  <wp:extent cx="149290" cy="80515"/>
                  <wp:effectExtent l="0" t="0" r="22225" b="15240"/>
                  <wp:wrapNone/>
                  <wp:docPr id="54" name="Rectangle 5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49290" cy="805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7E649B50" id="Rectangle 54" o:spid="_x0000_s1026" style="position:absolute;margin-left:404.55pt;margin-top:201.85pt;width:11.75pt;height:6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" fillcolor="#f2f2f2 [3052]" strokecolor="#f2f2f2 [3052]" strokeweight="1pt"/>
              </w:pict>
            </mc:Fallback>
          </mc:AlternateContent>
        </w:r>
        <w:r w:rsidR="00CA6E6C">
          <w:rPr>
            <w:noProof/>
          </w:rPr>
          <mc:AlternateContent>
            <mc:Choice Requires="wps">
              <w:drawing>
                <wp:anchor distT="0" distB="0" distL="114300" distR="114300" simplePos="0" relativeHeight="251705344" behindDoc="0" locked="0" layoutInCell="1" allowOverlap="1" wp14:anchorId="4F466A2B" wp14:editId="31EA8AE1">
                  <wp:simplePos x="0" y="0"/>
                  <wp:positionH relativeFrom="column">
                    <wp:posOffset>4839478</wp:posOffset>
                  </wp:positionH>
                  <wp:positionV relativeFrom="paragraph">
                    <wp:posOffset>2569417</wp:posOffset>
                  </wp:positionV>
                  <wp:extent cx="99526" cy="74645"/>
                  <wp:effectExtent l="0" t="0" r="15240" b="20955"/>
                  <wp:wrapNone/>
                  <wp:docPr id="53" name="Rectangle 5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9526" cy="746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12EBFE7F" id="Rectangle 53" o:spid="_x0000_s1026" style="position:absolute;margin-left:381.05pt;margin-top:202.3pt;width:7.85pt;height:5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" fillcolor="#f2f2f2 [3052]" strokecolor="#f2f2f2 [3052]" strokeweight="1pt"/>
              </w:pict>
            </mc:Fallback>
          </mc:AlternateContent>
        </w:r>
      </w:ins>
      <w:ins w:id="40" w:author="user" w:date="2021-07-15T21:25:00Z">
        <w:r w:rsidR="00CA6E6C">
          <w:rPr>
            <w:noProof/>
          </w:rPr>
          <mc:AlternateContent>
            <mc:Choice Requires="wps">
              <w:drawing>
                <wp:anchor distT="0" distB="0" distL="114300" distR="114300" simplePos="0" relativeHeight="251704320" behindDoc="0" locked="0" layoutInCell="1" allowOverlap="1" wp14:anchorId="4DE337B3" wp14:editId="41EF1CFC">
                  <wp:simplePos x="0" y="0"/>
                  <wp:positionH relativeFrom="column">
                    <wp:posOffset>4130351</wp:posOffset>
                  </wp:positionH>
                  <wp:positionV relativeFrom="paragraph">
                    <wp:posOffset>2581858</wp:posOffset>
                  </wp:positionV>
                  <wp:extent cx="105747" cy="45719"/>
                  <wp:effectExtent l="0" t="0" r="27940" b="12065"/>
                  <wp:wrapNone/>
                  <wp:docPr id="52" name="Rectangle 5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5747" cy="457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13C204C8" id="Rectangle 52" o:spid="_x0000_s1026" style="position:absolute;margin-left:325.2pt;margin-top:203.3pt;width:8.35pt;height: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" fillcolor="#f2f2f2 [3052]" strokecolor="#f2f2f2 [3052]" strokeweight="1pt"/>
              </w:pict>
            </mc:Fallback>
          </mc:AlternateContent>
        </w:r>
      </w:ins>
      <w:ins w:id="41" w:author="user" w:date="2021-07-15T21:23:00Z">
        <w:r w:rsidR="00CA6E6C">
          <w:rPr>
            <w:noProof/>
          </w:rPr>
          <mc:AlternateContent>
            <mc:Choice Requires="wps">
              <w:drawing>
                <wp:anchor distT="0" distB="0" distL="114300" distR="114300" simplePos="0" relativeHeight="251703296" behindDoc="0" locked="0" layoutInCell="1" allowOverlap="1" wp14:anchorId="3657125C" wp14:editId="2AF72A48">
                  <wp:simplePos x="0" y="0"/>
                  <wp:positionH relativeFrom="column">
                    <wp:posOffset>2730759</wp:posOffset>
                  </wp:positionH>
                  <wp:positionV relativeFrom="paragraph">
                    <wp:posOffset>2581858</wp:posOffset>
                  </wp:positionV>
                  <wp:extent cx="391886" cy="55984"/>
                  <wp:effectExtent l="0" t="0" r="27305" b="20320"/>
                  <wp:wrapNone/>
                  <wp:docPr id="51" name="Rectangle 5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91886" cy="559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58E009C8" id="Rectangle 51" o:spid="_x0000_s1026" style="position:absolute;margin-left:215pt;margin-top:203.3pt;width:30.85pt;height:4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" fillcolor="white [3212]" strokecolor="white [3212]" strokeweight="1pt"/>
              </w:pict>
            </mc:Fallback>
          </mc:AlternateContent>
        </w:r>
      </w:ins>
      <w:ins w:id="42" w:author="user" w:date="2021-07-15T21:22:00Z">
        <w:r w:rsidR="00CA6E6C">
          <w:rPr>
            <w:noProof/>
          </w:rPr>
          <mc:AlternateContent>
            <mc:Choice Requires="wps">
              <w:drawing>
                <wp:anchor distT="0" distB="0" distL="114300" distR="114300" simplePos="0" relativeHeight="251702272" behindDoc="0" locked="0" layoutInCell="1" allowOverlap="1" wp14:anchorId="51E16F71" wp14:editId="03E5A308">
                  <wp:simplePos x="0" y="0"/>
                  <wp:positionH relativeFrom="column">
                    <wp:posOffset>2114939</wp:posOffset>
                  </wp:positionH>
                  <wp:positionV relativeFrom="paragraph">
                    <wp:posOffset>1934936</wp:posOffset>
                  </wp:positionV>
                  <wp:extent cx="1299858" cy="55983"/>
                  <wp:effectExtent l="0" t="0" r="14605" b="20320"/>
                  <wp:wrapNone/>
                  <wp:docPr id="50" name="Rectangle 5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99858" cy="5598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14C872EF" id="Rectangle 50" o:spid="_x0000_s1026" style="position:absolute;margin-left:166.55pt;margin-top:152.35pt;width:102.35pt;height:4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" fillcolor="#f2f2f2 [3052]" strokecolor="#f2f2f2 [3052]" strokeweight="1pt"/>
              </w:pict>
            </mc:Fallback>
          </mc:AlternateContent>
        </w:r>
        <w:r w:rsidR="00CA6E6C">
          <w:rPr>
            <w:noProof/>
          </w:rPr>
          <mc:AlternateContent>
            <mc:Choice Requires="wps">
              <w:drawing>
                <wp:anchor distT="0" distB="0" distL="114300" distR="114300" simplePos="0" relativeHeight="251701248" behindDoc="0" locked="0" layoutInCell="1" allowOverlap="1" wp14:anchorId="7B23BB1A" wp14:editId="61A03DF5">
                  <wp:simplePos x="0" y="0"/>
                  <wp:positionH relativeFrom="column">
                    <wp:posOffset>2090057</wp:posOffset>
                  </wp:positionH>
                  <wp:positionV relativeFrom="paragraph">
                    <wp:posOffset>1524389</wp:posOffset>
                  </wp:positionV>
                  <wp:extent cx="497633" cy="87085"/>
                  <wp:effectExtent l="0" t="0" r="17145" b="27305"/>
                  <wp:wrapNone/>
                  <wp:docPr id="49" name="Rectangle 4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97633" cy="870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481C7A0D" id="Rectangle 49" o:spid="_x0000_s1026" style="position:absolute;margin-left:164.55pt;margin-top:120.05pt;width:39.2pt;height:6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" fillcolor="#f2f2f2 [3052]" strokecolor="#f2f2f2 [3052]" strokeweight="1pt"/>
              </w:pict>
            </mc:Fallback>
          </mc:AlternateContent>
        </w:r>
      </w:ins>
      <w:ins w:id="43" w:author="user" w:date="2021-07-15T20:59:00Z">
        <w:r w:rsidR="00B77D52">
          <w:rPr>
            <w:noProof/>
          </w:rPr>
          <mc:AlternateContent>
            <mc:Choice Requires="wps">
              <w:drawing>
                <wp:anchor distT="0" distB="0" distL="114300" distR="114300" simplePos="0" relativeHeight="251700224" behindDoc="0" locked="0" layoutInCell="1" allowOverlap="1" wp14:anchorId="1A4EC42A" wp14:editId="5CBBFBAF">
                  <wp:simplePos x="0" y="0"/>
                  <wp:positionH relativeFrom="column">
                    <wp:posOffset>2083837</wp:posOffset>
                  </wp:positionH>
                  <wp:positionV relativeFrom="paragraph">
                    <wp:posOffset>1219589</wp:posOffset>
                  </wp:positionV>
                  <wp:extent cx="1331167" cy="68424"/>
                  <wp:effectExtent l="0" t="0" r="21590" b="27305"/>
                  <wp:wrapNone/>
                  <wp:docPr id="48" name="Rectangle 4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31167" cy="684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26D8F19B" id="Rectangle 48" o:spid="_x0000_s1026" style="position:absolute;margin-left:164.1pt;margin-top:96.05pt;width:104.8pt;height: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" fillcolor="#f2f2f2 [3052]" strokecolor="#f2f2f2 [3052]" strokeweight="1pt"/>
              </w:pict>
            </mc:Fallback>
          </mc:AlternateContent>
        </w:r>
      </w:ins>
      <w:ins w:id="44" w:author="user" w:date="2021-07-15T20:57:00Z">
        <w:r w:rsidR="00734DF8">
          <w:rPr>
            <w:noProof/>
          </w:rPr>
          <mc:AlternateContent>
            <mc:Choice Requires="wps">
              <w:drawing>
                <wp:anchor distT="0" distB="0" distL="114300" distR="114300" simplePos="0" relativeHeight="251699200" behindDoc="0" locked="0" layoutInCell="1" allowOverlap="1" wp14:anchorId="752B787A" wp14:editId="7C85C013">
                  <wp:simplePos x="0" y="0"/>
                  <wp:positionH relativeFrom="column">
                    <wp:posOffset>2127380</wp:posOffset>
                  </wp:positionH>
                  <wp:positionV relativeFrom="paragraph">
                    <wp:posOffset>852585</wp:posOffset>
                  </wp:positionV>
                  <wp:extent cx="653142" cy="80865"/>
                  <wp:effectExtent l="0" t="0" r="13970" b="14605"/>
                  <wp:wrapNone/>
                  <wp:docPr id="47" name="Rectangle 4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53142" cy="808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045A6AD" id="Rectangle 47" o:spid="_x0000_s1026" style="position:absolute;margin-left:167.5pt;margin-top:67.15pt;width:51.45pt;height:6.3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" fillcolor="#f2f2f2 [3052]" strokecolor="#f2f2f2 [3052]" strokeweight="1pt"/>
              </w:pict>
            </mc:Fallback>
          </mc:AlternateContent>
        </w:r>
      </w:ins>
      <w:ins w:id="45" w:author="user" w:date="2021-07-15T20:55:00Z">
        <w:r w:rsidR="00734DF8">
          <w:rPr>
            <w:noProof/>
          </w:rPr>
          <w:drawing>
            <wp:inline distT="0" distB="0" distL="0" distR="0" wp14:anchorId="0E1D81C9" wp14:editId="026BAB25">
              <wp:extent cx="6287729" cy="2786743"/>
              <wp:effectExtent l="0" t="0" r="0" b="0"/>
              <wp:docPr id="46" name="Picture 4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6" name="Picture 46"/>
                      <pic:cNvPicPr/>
                    </pic:nvPicPr>
                    <pic:blipFill rotWithShape="1"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1724" b="4909"/>
                      <a:stretch/>
                    </pic:blipFill>
                    <pic:spPr bwMode="auto">
                      <a:xfrm>
                        <a:off x="0" y="0"/>
                        <a:ext cx="6298396" cy="2791471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25DB9AB0" w14:textId="77777777" w:rsidR="00D24FE7" w:rsidRDefault="00D24FE7"/>
    <w:p w14:paraId="3A9F6F30" w14:textId="77777777" w:rsidR="004012A6" w:rsidRDefault="004012A6"/>
    <w:sectPr w:rsidR="0040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4C"/>
    <w:rsid w:val="002D003F"/>
    <w:rsid w:val="00322AEB"/>
    <w:rsid w:val="003611AF"/>
    <w:rsid w:val="004012A6"/>
    <w:rsid w:val="004D094D"/>
    <w:rsid w:val="00734DF8"/>
    <w:rsid w:val="00764BE0"/>
    <w:rsid w:val="00942C14"/>
    <w:rsid w:val="00964272"/>
    <w:rsid w:val="009B6808"/>
    <w:rsid w:val="00AE4683"/>
    <w:rsid w:val="00B77D52"/>
    <w:rsid w:val="00CA6E6C"/>
    <w:rsid w:val="00D24FE7"/>
    <w:rsid w:val="00D47BBE"/>
    <w:rsid w:val="00D77D4C"/>
    <w:rsid w:val="00EB5479"/>
    <w:rsid w:val="00F149F2"/>
    <w:rsid w:val="00FB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C925"/>
  <w15:chartTrackingRefBased/>
  <w15:docId w15:val="{9056A118-A06E-4520-AC27-70FF2616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C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C1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34D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84E1A-8A65-4099-B7E6-E1E3D8307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2021-07-15T07:45:00Z</dcterms:created>
  <dcterms:modified xsi:type="dcterms:W3CDTF">2021-07-15T16:07:00Z</dcterms:modified>
</cp:coreProperties>
</file>